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Stefano Franscini: The Statistician who Built a Nation out of Numbers</w:t>
      </w:r>
    </w:p>
    <w:p>
      <w:pPr>
        <w:pStyle w:val="Normal"/>
        <w:bidi w:val="0"/>
        <w:jc w:val="left"/>
        <w:rPr/>
      </w:pPr>
      <w:r>
        <w:rPr/>
      </w:r>
    </w:p>
    <w:p>
      <w:pPr>
        <w:pStyle w:val="Normal"/>
        <w:bidi w:val="0"/>
        <w:jc w:val="left"/>
        <w:rPr>
          <w:i/>
          <w:i/>
          <w:iCs/>
        </w:rPr>
      </w:pPr>
      <w:r>
        <w:rPr>
          <w:i/>
          <w:iCs/>
        </w:rPr>
        <w:t xml:space="preserve">175 years ago, modern Switzerland was founded. Connected by a constitution but divided by language, religion, and history, the country had become a state but was not yet a nation. It is thanks to the statistician and politician Stefano Franscini that statistics came to play an important role in forging a common Swiss identity. </w:t>
      </w:r>
    </w:p>
    <w:p>
      <w:pPr>
        <w:pStyle w:val="Normal"/>
        <w:bidi w:val="0"/>
        <w:jc w:val="left"/>
        <w:rPr>
          <w:i/>
          <w:i/>
          <w:iCs/>
        </w:rPr>
      </w:pPr>
      <w:r>
        <w:rPr>
          <w:i/>
          <w:iCs/>
        </w:rPr>
      </w:r>
    </w:p>
    <w:p>
      <w:pPr>
        <w:pStyle w:val="Normal"/>
        <w:bidi w:val="0"/>
        <w:jc w:val="left"/>
        <w:rPr/>
      </w:pPr>
      <w:r>
        <w:rPr/>
        <w:t>The Swiss nation is an invention. An invention based on historical fictions, statistical facts, and a bit of political force. As with many events of the 19</w:t>
      </w:r>
      <w:r>
        <w:rPr>
          <w:vertAlign w:val="superscript"/>
        </w:rPr>
        <w:t>th</w:t>
      </w:r>
      <w:r>
        <w:rPr/>
        <w:t xml:space="preserve"> century, it all started with the French Revolution. Back then, Switzerland only existed in the form of a loosely connected federation of states. These states, called “cantons”, neither shared a common language nor a common religion and had been largely self-governing until they were conquered by the French Revolutionary Army in 1</w:t>
      </w:r>
      <w:del w:id="0" w:author="Unknown Author" w:date="2023-05-25T12:35:01Z">
        <w:r>
          <w:rPr/>
          <w:delText>8</w:delText>
        </w:r>
      </w:del>
      <w:ins w:id="1" w:author="Unknown Author" w:date="2023-05-25T12:35:01Z">
        <w:r>
          <w:rPr/>
          <w:t>7</w:t>
        </w:r>
      </w:ins>
      <w:r>
        <w:rPr/>
        <w:t xml:space="preserve">98. As a result, they were forced into the Helvetic Republic, a precarious centralized state in which French speakers in the west were joined with Romansh communities in the east and the Italian speaking minority south of the Alps suddenly had to contend with the German majority in the north. Over all of it loomed the danger of religious conflict, as Protestants needed to reconcile themselves with Catholics. </w:t>
      </w:r>
    </w:p>
    <w:p>
      <w:pPr>
        <w:pStyle w:val="Normal"/>
        <w:bidi w:val="0"/>
        <w:jc w:val="left"/>
        <w:rPr/>
      </w:pPr>
      <w:r>
        <w:rPr/>
      </w:r>
    </w:p>
    <w:p>
      <w:pPr>
        <w:pStyle w:val="Normal"/>
        <w:bidi w:val="0"/>
        <w:jc w:val="left"/>
        <w:rPr/>
      </w:pPr>
      <w:r>
        <w:rPr/>
        <w:t xml:space="preserve">Not surprisingly, the Helvetic Republic was short-lived: It ceased to exist after barely five years. Years of turmoil followed, with the majority of the political power returning back to the cantons. Then, in 1848, after a brief civil war, in which wily diplomacy thankfully trumped mindless bloodshed, the Swiss Confederation emerged. Switzerland had become an independent state, but threats to its existence continued to loom both outside and within its borders. Abroad, European monarchies were eyeing the newly formed democracy in their midst with suspicion. Domestically, Switzerland’s unity was jeopardized by the lack of a joint national identity. While the former danger could be addressed by skillful diplomacy and a strong military, the latter challenge was more difficult to overcome. Leveraging historical myths of the past was key but so was creating a shared understanding of Swiss society in the present. Thanks to the statistician and politician Stefano Franscini, the formation of the Swiss nation went beyond mythological fictions and included statistical facts, too. </w:t>
      </w:r>
    </w:p>
    <w:p>
      <w:pPr>
        <w:pStyle w:val="Normal"/>
        <w:bidi w:val="0"/>
        <w:jc w:val="left"/>
        <w:rPr/>
      </w:pPr>
      <w:r>
        <w:rPr/>
      </w:r>
    </w:p>
    <w:p>
      <w:pPr>
        <w:pStyle w:val="Normal"/>
        <w:bidi w:val="0"/>
        <w:jc w:val="left"/>
        <w:rPr>
          <w:b/>
          <w:b/>
          <w:bCs/>
        </w:rPr>
      </w:pPr>
      <w:r>
        <w:rPr>
          <w:b/>
          <w:bCs/>
        </w:rPr>
        <w:t>From Shepherd to Schoolmaster</w:t>
      </w:r>
    </w:p>
    <w:p>
      <w:pPr>
        <w:pStyle w:val="Normal"/>
        <w:bidi w:val="0"/>
        <w:jc w:val="left"/>
        <w:rPr/>
      </w:pPr>
      <w:r>
        <w:rPr/>
        <w:t>When Franscini was born on October 23 1796, no one thought that the son of impoverished farmers would become a revered scientist and statesman and rise to the highest ranks of Swiss society. He grew up herding sheep in the small village of Bodio, in the canton of Ticino, the major Italian speaking part of Switzerland. Initially, Franscini did not receive a formal education, but thanks to his insistent pleading and his parent’s realization that the slender boy was not cut out for a farmer’s life, he was eventually allowed to attend school during the winter months. He soon transitioned to a Catholic seminary, learning Latin and Greek, before finally moving to Milan, Italy, in 1815 to become a priest</w:t>
      </w:r>
      <w:r>
        <w:rPr>
          <w:rStyle w:val="FootnoteAnchor"/>
        </w:rPr>
        <w:footnoteReference w:id="2"/>
      </w:r>
      <w:r>
        <w:rPr/>
        <w:t xml:space="preserve">. </w:t>
      </w:r>
    </w:p>
    <w:p>
      <w:pPr>
        <w:pStyle w:val="Normal"/>
        <w:bidi w:val="0"/>
        <w:jc w:val="left"/>
        <w:rPr/>
      </w:pPr>
      <w:r>
        <w:rPr/>
      </w:r>
    </w:p>
    <w:p>
      <w:pPr>
        <w:pStyle w:val="Normal"/>
        <w:bidi w:val="0"/>
        <w:jc w:val="left"/>
        <w:rPr/>
      </w:pPr>
      <w:r>
        <w:rPr/>
        <w:t>Before long, Franscini realized that his calling was more secular than religious in nature. He switched robes for rulers and became a teacher at an elementary school in Milan. In his free time, Franscini remained a student, however, reading the works of philosophers, statisticians, and economists, in particular the ones by Melchiorre Gioia and Gian Domenico Romagnosi</w:t>
      </w:r>
      <w:r>
        <w:rPr>
          <w:rStyle w:val="FootnoteAnchor"/>
        </w:rPr>
        <w:footnoteReference w:id="3"/>
      </w:r>
      <w:r>
        <w:rPr/>
        <w:t>. He also befriended the economist and political activist Carlo Cattaneo, whose liberal thinking influenced Franscini’s own political attitudes and to whom he maintained a close friendship until his death</w:t>
      </w:r>
      <w:r>
        <w:rPr>
          <w:rStyle w:val="FootnoteAnchor"/>
        </w:rPr>
        <w:footnoteReference w:id="4"/>
      </w:r>
      <w:r>
        <w:rPr/>
        <w:t xml:space="preserve"> . </w:t>
      </w:r>
    </w:p>
    <w:p>
      <w:pPr>
        <w:pStyle w:val="Normal"/>
        <w:bidi w:val="0"/>
        <w:jc w:val="left"/>
        <w:rPr/>
      </w:pPr>
      <w:r>
        <w:rPr/>
      </w:r>
    </w:p>
    <w:p>
      <w:pPr>
        <w:pStyle w:val="Normal"/>
        <w:bidi w:val="0"/>
        <w:jc w:val="left"/>
        <w:rPr/>
      </w:pPr>
      <w:r>
        <w:rPr>
          <w:shd w:fill="auto" w:val="clear"/>
        </w:rPr>
        <w:t>In 1824, the deteriorating health of his parents pulled Franscini back to his home canton, where he opened a school based on the principle of mutual education together with his first wife Maria Teresa Massari and her sister, Luigia, both highly educated teachers themselves</w:t>
      </w:r>
      <w:r>
        <w:rPr>
          <w:rStyle w:val="FootnoteAnchor"/>
          <w:shd w:fill="auto" w:val="clear"/>
        </w:rPr>
        <w:footnoteReference w:id="5"/>
      </w:r>
      <w:r>
        <w:rPr>
          <w:shd w:fill="auto" w:val="clear"/>
        </w:rPr>
        <w:t>. Franscini soon distinguished himself as an ardent advocate of public education, a skilled amateur of the sc</w:t>
      </w:r>
      <w:r>
        <w:rPr/>
        <w:t>iences, and an outspoken defender of liberal principles. Yet, he was wary of getting involved in institutional politics. In 1826, he wrote in view of the upcoming cantonal elections: "I – not blessed with wealth, not skilled at intrigue, not bound by factions – would hardly be suitable for a place in our Council, which is largely composed of men who are laughing at, or at least indifferent to, those things I revere and love. I would be of little use, I would appear as what many others are, I would throw away my innocent reputation, I might even make a fool of myself in that assembly"</w:t>
      </w:r>
      <w:r>
        <w:rPr>
          <w:rStyle w:val="FootnoteAnchor"/>
        </w:rPr>
        <w:footnoteReference w:id="6"/>
      </w:r>
      <w:r>
        <w:rPr/>
        <w:t xml:space="preserve">.  </w:t>
      </w:r>
    </w:p>
    <w:p>
      <w:pPr>
        <w:pStyle w:val="Normal"/>
        <w:bidi w:val="0"/>
        <w:jc w:val="left"/>
        <w:rPr/>
      </w:pPr>
      <w:r>
        <w:rPr/>
      </w:r>
    </w:p>
    <w:p>
      <w:pPr>
        <w:pStyle w:val="Normal"/>
        <w:bidi w:val="0"/>
        <w:jc w:val="left"/>
        <w:rPr>
          <w:b/>
          <w:b/>
          <w:bCs/>
          <w:shd w:fill="auto" w:val="clear"/>
        </w:rPr>
      </w:pPr>
      <w:r>
        <w:rPr>
          <w:b/>
          <w:bCs/>
          <w:shd w:fill="auto" w:val="clear"/>
        </w:rPr>
        <w:t>Creating Political Realities with Statistics</w:t>
      </w:r>
    </w:p>
    <w:p>
      <w:pPr>
        <w:pStyle w:val="Normal"/>
        <w:bidi w:val="0"/>
        <w:jc w:val="left"/>
        <w:rPr/>
      </w:pPr>
      <w:r>
        <w:rPr>
          <w:shd w:fill="auto" w:val="clear"/>
        </w:rPr>
        <w:t>Franscini's work inevitably pulled him into politics, though, and he published two books of incendiary power</w:t>
      </w:r>
      <w:r>
        <w:rPr>
          <w:rStyle w:val="FootnoteAnchor"/>
          <w:shd w:fill="auto" w:val="clear"/>
        </w:rPr>
        <w:footnoteReference w:id="7"/>
      </w:r>
      <w:r>
        <w:rPr>
          <w:shd w:fill="auto" w:val="clear"/>
        </w:rPr>
        <w:t>: The first, which he sent to all members of the cantonal parliament in 1828, pointed out the inadequacies of the education system in Ticino and proposed a comprehensive educational reform</w:t>
      </w:r>
      <w:r>
        <w:rPr>
          <w:rStyle w:val="FootnoteAnchor"/>
          <w:shd w:fill="auto" w:val="clear"/>
        </w:rPr>
        <w:footnoteReference w:id="8"/>
      </w:r>
      <w:r>
        <w:rPr>
          <w:shd w:fill="auto" w:val="clear"/>
        </w:rPr>
        <w:t>; the second revolved around a liberal constitutional reform. Fearing reprisals from the authoritarian Ticino government, Franscini had it printed and published anonymously in the canton of Zurich in 1829 and then distributed to key figures in Ticino</w:t>
      </w:r>
      <w:r>
        <w:rPr>
          <w:rStyle w:val="FootnoteAnchor"/>
          <w:shd w:fill="auto" w:val="clear"/>
        </w:rPr>
        <w:footnoteReference w:id="9"/>
      </w:r>
      <w:r>
        <w:rPr>
          <w:shd w:fill="auto" w:val="clear"/>
        </w:rPr>
        <w:t>. Soon thereafter, a political uprising in the canton indeed brought about a constitutional reform and Franscini was elected into the parliament before becoming secretary of state and – a few years later – member of the Ticino government</w:t>
      </w:r>
      <w:r>
        <w:rPr>
          <w:rStyle w:val="FootnoteAnchor"/>
          <w:shd w:fill="auto" w:val="clear"/>
        </w:rPr>
        <w:footnoteReference w:id="10"/>
      </w:r>
      <w:r>
        <w:rPr>
          <w:shd w:fill="auto" w:val="clear"/>
        </w:rPr>
        <w:t xml:space="preserve">.   </w:t>
      </w:r>
    </w:p>
    <w:p>
      <w:pPr>
        <w:pStyle w:val="Normal"/>
        <w:bidi w:val="0"/>
        <w:jc w:val="left"/>
        <w:rPr/>
      </w:pPr>
      <w:r>
        <w:rPr/>
      </w:r>
    </w:p>
    <w:p>
      <w:pPr>
        <w:pStyle w:val="Normal"/>
        <w:bidi w:val="0"/>
        <w:jc w:val="left"/>
        <w:rPr/>
      </w:pPr>
      <w:r>
        <w:rPr>
          <w:shd w:fill="auto" w:val="clear"/>
        </w:rPr>
        <w:t>Still, his greatest political legacy is firmly rooted in his scientific writings. In 1827, he published his first major statistical work, “Statistica della Svizzera”</w:t>
      </w:r>
      <w:r>
        <w:rPr>
          <w:rStyle w:val="FootnoteAnchor"/>
          <w:shd w:fill="auto" w:val="clear"/>
        </w:rPr>
        <w:footnoteReference w:id="11"/>
      </w:r>
      <w:r>
        <w:rPr>
          <w:shd w:fill="auto" w:val="clear"/>
        </w:rPr>
        <w:t>. What had begun as a translation of the book "Statistique de la Suisse" by the Geneva professor Jean Picot soon developed into a scientific project of its own because Franscini considered Picot's work to be too incomplete and too inaccurate. From topography and economic structures over forms of government and administration to descriptions of population and culture, Franscini provided a painstakingly assembled mosaic of Switzerland in the early 19</w:t>
      </w:r>
      <w:r>
        <w:rPr>
          <w:shd w:fill="auto" w:val="clear"/>
          <w:vertAlign w:val="superscript"/>
        </w:rPr>
        <w:t>th</w:t>
      </w:r>
      <w:r>
        <w:rPr>
          <w:shd w:fill="auto" w:val="clear"/>
        </w:rPr>
        <w:t xml:space="preserve"> century. The tome received widespread scientific acclaim, but Franscini, who was convinced of the value of Swiss unity, saw it not only as a work of science but also as the possibility to promote awareness of Switzerland as a unified political entity</w:t>
      </w:r>
      <w:r>
        <w:rPr>
          <w:rStyle w:val="FootnoteAnchor"/>
          <w:shd w:fill="auto" w:val="clear"/>
        </w:rPr>
        <w:footnoteReference w:id="12"/>
      </w:r>
      <w:r>
        <w:rPr>
          <w:shd w:fill="auto" w:val="clear"/>
        </w:rPr>
        <w:t xml:space="preserve">. </w:t>
      </w:r>
    </w:p>
    <w:p>
      <w:pPr>
        <w:pStyle w:val="Normal"/>
        <w:bidi w:val="0"/>
        <w:jc w:val="left"/>
        <w:rPr>
          <w:shd w:fill="auto" w:val="clear"/>
        </w:rPr>
      </w:pPr>
      <w:r>
        <w:rPr>
          <w:shd w:fill="auto" w:val="clear"/>
        </w:rPr>
      </w:r>
    </w:p>
    <w:p>
      <w:pPr>
        <w:pStyle w:val="Normal"/>
        <w:bidi w:val="0"/>
        <w:jc w:val="left"/>
        <w:rPr/>
      </w:pPr>
      <w:r>
        <w:rPr>
          <w:shd w:fill="auto" w:val="clear"/>
        </w:rPr>
        <w:t>This becomes even clearer in the revised version, published in 1847 as “Nuova Statistica della Svizzera”. In it, he invokes the economist and political philosopher Pellegrino Rossi with the following words: “</w:t>
      </w:r>
      <w:r>
        <w:rPr>
          <w:b w:val="false"/>
          <w:bCs w:val="false"/>
          <w:shd w:fill="auto" w:val="clear"/>
        </w:rPr>
        <w:t>[The word ‘Swiss’] towers above the diversity of our languages, of customs, of religions, of industries: this word, with all the retinue of ideas that accompany it, dominates local traditions, or, better said, in itself absorbs all of them”</w:t>
      </w:r>
      <w:r>
        <w:rPr>
          <w:rStyle w:val="FootnoteAnchor"/>
          <w:b w:val="false"/>
          <w:bCs w:val="false"/>
          <w:shd w:fill="auto" w:val="clear"/>
        </w:rPr>
        <w:footnoteReference w:id="13"/>
      </w:r>
      <w:r>
        <w:rPr>
          <w:b w:val="false"/>
          <w:bCs w:val="false"/>
          <w:shd w:fill="auto" w:val="clear"/>
        </w:rPr>
        <w:t xml:space="preserve">.  </w:t>
      </w:r>
      <w:r>
        <w:rPr>
          <w:shd w:fill="auto" w:val="clear"/>
        </w:rPr>
        <w:t>Franscini then states that collecting statistical material was part of his duty of “making known the state of the Confederation”</w:t>
      </w:r>
      <w:r>
        <w:rPr>
          <w:rStyle w:val="FootnoteAnchor"/>
          <w:shd w:fill="auto" w:val="clear"/>
        </w:rPr>
        <w:footnoteReference w:id="14"/>
      </w:r>
      <w:r>
        <w:rPr>
          <w:shd w:fill="auto" w:val="clear"/>
        </w:rPr>
        <w:t xml:space="preserve">. Here, “state” has a double meaning: It includes the notion of “state” as a descriptive account of the different facets of Switzerland but also aims to “make known” the Swiss state in a political sense, as an independent national entity. </w:t>
      </w:r>
    </w:p>
    <w:p>
      <w:pPr>
        <w:pStyle w:val="Normal"/>
        <w:bidi w:val="0"/>
        <w:jc w:val="left"/>
        <w:rPr>
          <w:shd w:fill="auto" w:val="clear"/>
        </w:rPr>
      </w:pPr>
      <w:r>
        <w:rPr>
          <w:shd w:fill="auto" w:val="clear"/>
        </w:rPr>
      </w:r>
    </w:p>
    <w:p>
      <w:pPr>
        <w:pStyle w:val="Normal"/>
        <w:bidi w:val="0"/>
        <w:jc w:val="left"/>
        <w:rPr/>
      </w:pPr>
      <w:r>
        <w:rPr>
          <w:shd w:fill="auto" w:val="clear"/>
        </w:rPr>
        <w:t xml:space="preserve">Thus, Franscini knew </w:t>
      </w:r>
      <w:del w:id="2" w:author="Unknown Author" w:date="2023-05-25T12:33:12Z">
        <w:r>
          <w:rPr>
            <w:shd w:fill="auto" w:val="clear"/>
          </w:rPr>
          <w:delText>more than</w:delText>
        </w:r>
      </w:del>
      <w:del w:id="3" w:author="Unknown Author" w:date="2023-05-25T12:33:12Z">
        <w:r>
          <w:rPr>
            <w:shd w:fill="FFFF00" w:val="clear"/>
          </w:rPr>
          <w:delText xml:space="preserve"> 150 y</w:delText>
        </w:r>
      </w:del>
      <w:del w:id="4" w:author="Unknown Author" w:date="2023-05-25T12:33:12Z">
        <w:r>
          <w:rPr>
            <w:shd w:fill="auto" w:val="clear"/>
          </w:rPr>
          <w:delText>ears ago</w:delText>
        </w:r>
      </w:del>
      <w:ins w:id="5" w:author="Unknown Author" w:date="2023-05-25T12:33:12Z">
        <w:r>
          <w:rPr>
            <w:shd w:fill="auto" w:val="clear"/>
          </w:rPr>
          <w:t>in the 19</w:t>
        </w:r>
      </w:ins>
      <w:ins w:id="6" w:author="Unknown Author" w:date="2023-05-25T12:33:12Z">
        <w:r>
          <w:rPr>
            <w:shd w:fill="auto" w:val="clear"/>
            <w:vertAlign w:val="superscript"/>
          </w:rPr>
          <w:t>th</w:t>
        </w:r>
      </w:ins>
      <w:ins w:id="7" w:author="Unknown Author" w:date="2023-05-25T12:33:12Z">
        <w:r>
          <w:rPr>
            <w:shd w:fill="auto" w:val="clear"/>
          </w:rPr>
          <w:t xml:space="preserve"> century</w:t>
        </w:r>
      </w:ins>
      <w:r>
        <w:rPr>
          <w:shd w:fill="auto" w:val="clear"/>
        </w:rPr>
        <w:t xml:space="preserve"> what </w:t>
      </w:r>
      <w:del w:id="8" w:author="Unknown Author" w:date="2023-05-25T12:33:24Z">
        <w:r>
          <w:rPr>
            <w:shd w:fill="auto" w:val="clear"/>
          </w:rPr>
          <w:delText>today</w:delText>
        </w:r>
      </w:del>
      <w:r>
        <w:rPr>
          <w:shd w:fill="auto" w:val="clear"/>
        </w:rPr>
        <w:t xml:space="preserve"> many politicians and scientists </w:t>
      </w:r>
      <w:ins w:id="9" w:author="Unknown Author" w:date="2023-05-25T12:33:27Z">
        <w:r>
          <w:rPr>
            <w:shd w:fill="auto" w:val="clear"/>
          </w:rPr>
          <w:t>of the 21</w:t>
        </w:r>
      </w:ins>
      <w:ins w:id="10" w:author="Unknown Author" w:date="2023-05-25T12:33:27Z">
        <w:r>
          <w:rPr>
            <w:shd w:fill="auto" w:val="clear"/>
            <w:vertAlign w:val="superscript"/>
          </w:rPr>
          <w:t>st</w:t>
        </w:r>
      </w:ins>
      <w:ins w:id="11" w:author="Unknown Author" w:date="2023-05-25T12:33:27Z">
        <w:r>
          <w:rPr>
            <w:shd w:fill="auto" w:val="clear"/>
          </w:rPr>
          <w:t xml:space="preserve"> century </w:t>
        </w:r>
      </w:ins>
      <w:r>
        <w:rPr>
          <w:shd w:fill="auto" w:val="clear"/>
        </w:rPr>
        <w:t xml:space="preserve">seem to have forgotten: That statistical accounts do not merely </w:t>
      </w:r>
      <w:r>
        <w:rPr>
          <w:i/>
          <w:iCs/>
          <w:shd w:fill="auto" w:val="clear"/>
        </w:rPr>
        <w:t>describe</w:t>
      </w:r>
      <w:r>
        <w:rPr>
          <w:shd w:fill="auto" w:val="clear"/>
        </w:rPr>
        <w:t xml:space="preserve"> reality, but instead </w:t>
      </w:r>
      <w:r>
        <w:rPr>
          <w:i/>
          <w:iCs/>
          <w:shd w:fill="auto" w:val="clear"/>
        </w:rPr>
        <w:t>create</w:t>
      </w:r>
      <w:r>
        <w:rPr>
          <w:shd w:fill="auto" w:val="clear"/>
        </w:rPr>
        <w:t xml:space="preserve"> their own realities. </w:t>
      </w:r>
      <w:r>
        <w:rPr>
          <w:rFonts w:eastAsia="Noto Serif CJK SC" w:cs="Lohit Devanagari"/>
          <w:b w:val="false"/>
          <w:bCs w:val="false"/>
          <w:color w:val="000000"/>
          <w:kern w:val="2"/>
          <w:sz w:val="24"/>
          <w:szCs w:val="24"/>
          <w:shd w:fill="auto" w:val="clear"/>
          <w:lang w:val="en-US" w:eastAsia="zh-CN" w:bidi="hi-IN"/>
        </w:rPr>
        <w:t>“Behind the numbers [...] lies the will to spread ideas, theories, world views”, writes economist Christian Marazzi with reference to Franscini</w:t>
      </w:r>
      <w:r>
        <w:rPr>
          <w:rStyle w:val="FootnoteAnchor"/>
          <w:rFonts w:eastAsia="Noto Serif CJK SC" w:cs="Lohit Devanagari"/>
          <w:b w:val="false"/>
          <w:bCs w:val="false"/>
          <w:color w:val="000000"/>
          <w:kern w:val="2"/>
          <w:sz w:val="24"/>
          <w:szCs w:val="24"/>
          <w:shd w:fill="auto" w:val="clear"/>
          <w:lang w:val="en-US" w:eastAsia="zh-CN" w:bidi="hi-IN"/>
        </w:rPr>
        <w:footnoteReference w:id="15"/>
      </w:r>
      <w:r>
        <w:rPr>
          <w:rFonts w:eastAsia="Noto Serif CJK SC" w:cs="Lohit Devanagari"/>
          <w:b w:val="false"/>
          <w:bCs w:val="false"/>
          <w:color w:val="000000"/>
          <w:kern w:val="2"/>
          <w:sz w:val="24"/>
          <w:szCs w:val="24"/>
          <w:shd w:fill="auto" w:val="clear"/>
          <w:lang w:val="en-US" w:eastAsia="zh-CN" w:bidi="hi-IN"/>
        </w:rPr>
        <w:t xml:space="preserve">. </w:t>
      </w:r>
      <w:r>
        <w:rPr>
          <w:shd w:fill="auto" w:val="clear"/>
        </w:rPr>
        <w:t>By using statistics to describe “the state of the Confederation”, Franscini actualizes the abstract idea of a Swiss nation as a unified political entity, not by supplanting one cantonal identity with another but instead by combining the different identities of the cantons into a joint understanding of what it means to be Swiss. “Reconstructing a unity out of difference”, as the historian Francesca Sofia calls it</w:t>
      </w:r>
      <w:r>
        <w:rPr>
          <w:rStyle w:val="FootnoteAnchor"/>
          <w:shd w:fill="auto" w:val="clear"/>
        </w:rPr>
        <w:footnoteReference w:id="16"/>
      </w:r>
      <w:r>
        <w:rPr>
          <w:shd w:fill="auto" w:val="clear"/>
        </w:rPr>
        <w:t>.</w:t>
      </w:r>
    </w:p>
    <w:p>
      <w:pPr>
        <w:pStyle w:val="Normal"/>
        <w:bidi w:val="0"/>
        <w:jc w:val="left"/>
        <w:rPr>
          <w:shd w:fill="FFFF00" w:val="clear"/>
        </w:rPr>
      </w:pPr>
      <w:r>
        <w:rPr>
          <w:shd w:fill="FFFF00" w:val="clear"/>
        </w:rPr>
      </w:r>
    </w:p>
    <w:p>
      <w:pPr>
        <w:pStyle w:val="Normal"/>
        <w:bidi w:val="0"/>
        <w:jc w:val="left"/>
        <w:rPr/>
      </w:pPr>
      <w:r>
        <w:rPr>
          <w:shd w:fill="auto" w:val="clear"/>
        </w:rPr>
        <w:t>Franscini’s statistical work should not be mistaken for propagandist flattery, though. He did not shy away from addressing the many shortcomings and deficiencies of his country and was repeatedly criticized for it. In response, he reminds his critics “that statistics [should] be to the present what an impartial history is to the past”</w:t>
      </w:r>
      <w:r>
        <w:rPr>
          <w:rStyle w:val="FootnoteAnchor"/>
          <w:shd w:fill="auto" w:val="clear"/>
        </w:rPr>
        <w:footnoteReference w:id="17"/>
      </w:r>
      <w:r>
        <w:rPr>
          <w:shd w:fill="auto" w:val="clear"/>
        </w:rPr>
        <w:t>. This necessitates to acknowledge “the bad and the ugly” as well as the “beautiful and the good”</w:t>
      </w:r>
      <w:r>
        <w:rPr>
          <w:rStyle w:val="FootnoteAnchor"/>
          <w:shd w:fill="auto" w:val="clear"/>
        </w:rPr>
        <w:footnoteReference w:id="18"/>
      </w:r>
      <w:r>
        <w:rPr>
          <w:shd w:fill="auto" w:val="clear"/>
        </w:rPr>
        <w:t>. As such, Franscini saw the statistical service to his country meant also as a commitment to honesty: "[Just] as it belongs to the best friendship to tell the truth, even if it may sound discouraging in people's ears; so I believe that I love my homeland all the more, the more I dare to tell it the truth in all things"</w:t>
      </w:r>
      <w:r>
        <w:rPr>
          <w:rStyle w:val="FootnoteAnchor"/>
          <w:shd w:fill="auto" w:val="clear"/>
        </w:rPr>
        <w:footnoteReference w:id="19"/>
      </w:r>
      <w:r>
        <w:rPr>
          <w:shd w:fill="auto" w:val="clear"/>
        </w:rPr>
        <w:t>.</w:t>
      </w:r>
    </w:p>
    <w:p>
      <w:pPr>
        <w:pStyle w:val="Normal"/>
        <w:bidi w:val="0"/>
        <w:jc w:val="left"/>
        <w:rPr/>
      </w:pPr>
      <w:r>
        <w:rPr/>
      </w:r>
    </w:p>
    <w:p>
      <w:pPr>
        <w:pStyle w:val="Normal"/>
        <w:bidi w:val="0"/>
        <w:jc w:val="left"/>
        <w:rPr>
          <w:b/>
          <w:b/>
          <w:bCs/>
        </w:rPr>
      </w:pPr>
      <w:r>
        <w:rPr>
          <w:b/>
          <w:bCs/>
        </w:rPr>
        <w:t>Governing a Country by Making Little go a Long Way</w:t>
      </w:r>
    </w:p>
    <w:p>
      <w:pPr>
        <w:pStyle w:val="Normal"/>
        <w:bidi w:val="0"/>
        <w:jc w:val="left"/>
        <w:rPr/>
      </w:pPr>
      <w:r>
        <w:rPr/>
        <w:t>In 1848, the love for his homeland brought Stefano Franscini all the way to the first Federal Council, the government of the newly formed Swiss state, where he took the helm of the Department of Home Affairs. Originally, statistics was not part of the official tasks of this department, but Franscini did not waste any time rectifying this oversight</w:t>
      </w:r>
      <w:r>
        <w:rPr>
          <w:rStyle w:val="FootnoteAnchor"/>
        </w:rPr>
        <w:footnoteReference w:id="20"/>
      </w:r>
      <w:r>
        <w:rPr/>
        <w:t>. He emphasized the importance of exact numbers about the demographic and economic state of a country for efficient government and highlighted the deficits Switzerland had in this regard compared to other European countries</w:t>
      </w:r>
      <w:r>
        <w:rPr>
          <w:rStyle w:val="FootnoteAnchor"/>
        </w:rPr>
        <w:footnoteReference w:id="21"/>
      </w:r>
      <w:r>
        <w:rPr/>
        <w:t>. In doing so, he convinced government and parliament to conduct the first national census, which aimed for a detailed account of the age, sex, religious confession, spoken language, family state, and type of employment of each inhabitant of Switzerland. In addition, he also wanted to collect information about the number of foreigners living in Switzerland and the number of Swiss citizens living abroad.</w:t>
      </w:r>
      <w:r>
        <w:rPr>
          <w:rStyle w:val="FootnoteAnchor"/>
        </w:rPr>
        <w:footnoteReference w:id="22"/>
      </w:r>
      <w:r>
        <w:rPr/>
        <w:t xml:space="preserve"> </w:t>
      </w:r>
    </w:p>
    <w:p>
      <w:pPr>
        <w:pStyle w:val="Normal"/>
        <w:bidi w:val="0"/>
        <w:jc w:val="left"/>
        <w:rPr/>
      </w:pPr>
      <w:r>
        <w:rPr/>
      </w:r>
    </w:p>
    <w:p>
      <w:pPr>
        <w:pStyle w:val="Normal"/>
        <w:bidi w:val="0"/>
        <w:jc w:val="left"/>
        <w:rPr/>
      </w:pPr>
      <w:r>
        <w:rPr/>
        <w:t>Unfortunately, political support for statistical matters soon started to dwindle. Shortly after the decision to conduct a census, Franscini approached his colleagues in the Federal Council with the request to participate in the collection of data within their departments. In a detailed account, he outlined how the different departments could bring together in-depth knowledge about the topography of the country, its agriculture, industry and commerce, military, finances, and public services</w:t>
      </w:r>
      <w:r>
        <w:rPr>
          <w:rStyle w:val="FootnoteAnchor"/>
        </w:rPr>
        <w:footnoteReference w:id="23"/>
      </w:r>
      <w:r>
        <w:rPr/>
        <w:t>. After keeping him waiting for almost year, Franscini’s colleagues rejected his plea for additional support and suggested he should take care of things himself. So he did. Despite having limited resources at his disposal, he set out to contact the administrations of the departments and also the cantons to provide him with the information he wanted</w:t>
      </w:r>
      <w:r>
        <w:rPr>
          <w:rStyle w:val="FootnoteAnchor"/>
        </w:rPr>
        <w:footnoteReference w:id="24"/>
      </w:r>
      <w:r>
        <w:rPr/>
        <w:t>.</w:t>
      </w:r>
    </w:p>
    <w:p>
      <w:pPr>
        <w:pStyle w:val="Normal"/>
        <w:bidi w:val="0"/>
        <w:jc w:val="left"/>
        <w:rPr/>
      </w:pPr>
      <w:r>
        <w:rPr/>
      </w:r>
    </w:p>
    <w:p>
      <w:pPr>
        <w:pStyle w:val="Normal"/>
        <w:bidi w:val="0"/>
        <w:jc w:val="left"/>
        <w:rPr/>
      </w:pPr>
      <w:r>
        <w:rPr/>
        <w:t>This is a thread that runs through Franscini’s entire run in government: Time and again, he compensated the lack of official support with an overabundance of private initiative. For example, Franscini maintained close contacts to statisticians in Switzerland and abroad. This let him be aware of the ongoing endeavors in Europe to harmonize the way governmental statistics were collected. Unfortunately, Switzerland did not deem it necessary to send envoys to the statistical congresses where these things were discussed. Hence, Franscini resorted to backchannels: Through personal connections, he made sure that Swiss statisticians were able to participate in these congresses in a private manner. In return, he asked the people for whom he opened these doors to provide him with detailed accounts of the content of these events. This way, Franscini could stay abreast of the newest developments without requiring additional financial resources – something which was more and more hard to come by.</w:t>
      </w:r>
      <w:r>
        <w:rPr>
          <w:rStyle w:val="FootnoteAnchor"/>
        </w:rPr>
        <w:footnoteReference w:id="25"/>
      </w:r>
    </w:p>
    <w:p>
      <w:pPr>
        <w:pStyle w:val="Normal"/>
        <w:bidi w:val="0"/>
        <w:jc w:val="left"/>
        <w:rPr/>
      </w:pPr>
      <w:r>
        <w:rPr/>
      </w:r>
    </w:p>
    <w:p>
      <w:pPr>
        <w:pStyle w:val="Normal"/>
        <w:bidi w:val="0"/>
        <w:jc w:val="left"/>
        <w:rPr/>
      </w:pPr>
      <w:r>
        <w:rPr/>
        <w:t>Since 1851, Franscini had repeatedly asked the parliament for a small budget to produce official statistical publications, to create a statistical archive, to acquire scientific literature and to hire a copyist to help him with his statistical work. The parliament consistently rejected Franscini’s requests until 1855, when it provided 1000 Swiss Francs</w:t>
      </w:r>
      <w:r>
        <w:rPr>
          <w:rStyle w:val="FootnoteAnchor"/>
        </w:rPr>
        <w:footnoteReference w:id="26"/>
      </w:r>
      <w:r>
        <w:rPr/>
        <w:t>. For comparison, Switzerland’s participation at the World Fair in Paris in the same year, cost the country roughly 21’000 Francs</w:t>
      </w:r>
      <w:r>
        <w:rPr>
          <w:rStyle w:val="FootnoteAnchor"/>
        </w:rPr>
        <w:footnoteReference w:id="27"/>
      </w:r>
      <w:r>
        <w:rPr/>
        <w:t xml:space="preserve">. </w:t>
      </w:r>
    </w:p>
    <w:p>
      <w:pPr>
        <w:pStyle w:val="Normal"/>
        <w:bidi w:val="0"/>
        <w:jc w:val="left"/>
        <w:rPr>
          <w:shd w:fill="auto" w:val="clear"/>
        </w:rPr>
      </w:pPr>
      <w:r>
        <w:rPr>
          <w:shd w:fill="auto" w:val="clear"/>
        </w:rPr>
      </w:r>
    </w:p>
    <w:p>
      <w:pPr>
        <w:pStyle w:val="Normal"/>
        <w:bidi w:val="0"/>
        <w:jc w:val="left"/>
        <w:rPr/>
      </w:pPr>
      <w:r>
        <w:rPr>
          <w:shd w:fill="auto" w:val="clear"/>
        </w:rPr>
        <w:t>Despite the difficult circumstances and many other responsibilities on this desk, Franscini edited five major statistical publications while in office. Together, they formed “Swiss Population Atlas”, a detailed account of the results of the national census and additional descriptions of the commercial, agricultural, social, and cultural structure of Switzerland as well as its trade relations with neighboring countries</w:t>
      </w:r>
      <w:r>
        <w:rPr>
          <w:rStyle w:val="FootnoteAnchor"/>
          <w:shd w:fill="auto" w:val="clear"/>
        </w:rPr>
        <w:footnoteReference w:id="28"/>
      </w:r>
      <w:r>
        <w:rPr>
          <w:shd w:fill="auto" w:val="clear"/>
        </w:rPr>
        <w:t xml:space="preserve">. </w:t>
      </w:r>
    </w:p>
    <w:p>
      <w:pPr>
        <w:pStyle w:val="Normal"/>
        <w:bidi w:val="0"/>
        <w:jc w:val="left"/>
        <w:rPr>
          <w:shd w:fill="auto" w:val="clear"/>
        </w:rPr>
      </w:pPr>
      <w:r>
        <w:rPr>
          <w:shd w:fill="auto" w:val="clear"/>
        </w:rPr>
      </w:r>
    </w:p>
    <w:p>
      <w:pPr>
        <w:pStyle w:val="Normal"/>
        <w:bidi w:val="0"/>
        <w:jc w:val="left"/>
        <w:rPr>
          <w:b/>
          <w:b/>
          <w:bCs/>
        </w:rPr>
      </w:pPr>
      <w:r>
        <w:rPr>
          <w:b/>
          <w:bCs/>
        </w:rPr>
        <w:t>Born Poor, Lived Poor, Died Poor</w:t>
      </w:r>
    </w:p>
    <w:p>
      <w:pPr>
        <w:pStyle w:val="Normal"/>
        <w:bidi w:val="0"/>
        <w:jc w:val="left"/>
        <w:rPr/>
      </w:pPr>
      <w:r>
        <w:rPr/>
        <w:t>Eventually, Franscini became disillusioned by the belittling attitude of his colleagues with regard to statistics. When Marc d’Espine, a medical doctor from Geneva, approached him in 1853 with plans for the formation of the Federal Statistics Bureau, Franscini was hesitant. Being aware of the skepticism of his colleagues, he felt that the time was not yet ripe for such an endeavor. In 1854, he wrote in a letter to a friend: “I feel subdued, if not with my desire but with my hopes [to establish a statistical bureau]. [T]he object of national statistics has so far found little encouragement from the higher federal authorities”</w:t>
      </w:r>
      <w:r>
        <w:rPr>
          <w:rStyle w:val="FootnoteAnchor"/>
        </w:rPr>
        <w:footnoteReference w:id="29"/>
      </w:r>
      <w:r>
        <w:rPr/>
        <w:t>. Nevertheless, in autumn of 1855, d’Espine was able to proclaim during the Second International Statistical Congress in Paris that “[a]lthough nothing has been set in stone, the Federal Councillor [Franscini] believes that minds are better prepared”</w:t>
      </w:r>
      <w:r>
        <w:rPr>
          <w:rStyle w:val="FootnoteAnchor"/>
        </w:rPr>
        <w:footnoteReference w:id="30"/>
      </w:r>
      <w:r>
        <w:rPr/>
        <w:t xml:space="preserve">. Indeed, he was right: Five years later, the Federal Bureau of Statistics could be inaugurated, but without Franscini being able to witness it. </w:t>
      </w:r>
    </w:p>
    <w:p>
      <w:pPr>
        <w:pStyle w:val="Normal"/>
        <w:bidi w:val="0"/>
        <w:jc w:val="left"/>
        <w:rPr/>
      </w:pPr>
      <w:r>
        <w:rPr/>
        <w:t>In the end, the intense workload and the constant political battles with his colleagues in government, the parliament, and the cantons had taken their toll. Feeling his strengths waning, Franscini had longed for a quieter live for some time. But despite his scientific and political achievements and his many years in public service, Franscini had remained a poor man and thus could not afford to lose the income as Federal Councillor</w:t>
      </w:r>
      <w:r>
        <w:rPr>
          <w:rStyle w:val="FootnoteAnchor"/>
        </w:rPr>
        <w:footnoteReference w:id="31"/>
      </w:r>
      <w:r>
        <w:rPr/>
        <w:t>. At the beginning of 1857, his mind was made up, though, and he decided to retire from the government by the end of the year to work in the archives of his home canton of Ticino. Fate had other plans, and so Stefano Franscini died unexpectedly on July 19 1857 in Berne, while still in office. The day before his death, he was still writing letters, requesting documents from a friend and expressing confidence that he would soon recover from his illness.</w:t>
      </w:r>
      <w:r>
        <w:rPr>
          <w:rStyle w:val="FootnoteAnchor"/>
        </w:rPr>
        <w:footnoteReference w:id="32"/>
      </w:r>
    </w:p>
    <w:p>
      <w:pPr>
        <w:pStyle w:val="Normal"/>
        <w:bidi w:val="0"/>
        <w:jc w:val="left"/>
        <w:rPr/>
      </w:pPr>
      <w:r>
        <w:rPr/>
      </w:r>
    </w:p>
    <w:p>
      <w:pPr>
        <w:pStyle w:val="Normal"/>
        <w:bidi w:val="0"/>
        <w:jc w:val="left"/>
        <w:rPr/>
      </w:pPr>
      <w:r>
        <w:rPr/>
        <w:t>H</w:t>
      </w:r>
      <w:r>
        <w:rPr>
          <w:shd w:fill="auto" w:val="clear"/>
        </w:rPr>
        <w:t>ad someone else become head of the Department of Home Affairs during those early years of Switzerland, statistics would probably not have received the tutelage it benefited from under Franscini’s administration, something which was also recognized by his contemporaries</w:t>
      </w:r>
      <w:r>
        <w:rPr>
          <w:rStyle w:val="FootnoteAnchor"/>
          <w:shd w:fill="auto" w:val="clear"/>
        </w:rPr>
        <w:footnoteReference w:id="33"/>
      </w:r>
      <w:r>
        <w:rPr>
          <w:shd w:fill="auto" w:val="clear"/>
        </w:rPr>
        <w:t>. Yet, Franscini’s legacy reaches f</w:t>
      </w:r>
      <w:r>
        <w:rPr/>
        <w:t xml:space="preserve">ar beyond statistics. He was a major driver behind the foundation of the Federal Polytechnic School, which would turn into one of the world’s leading scientific institutions, today’s Swiss Federal Institute of Technology (ETH). </w:t>
      </w:r>
      <w:del w:id="12" w:author="Unknown Author" w:date="2023-05-21T13:02:09Z">
        <w:r>
          <w:rPr/>
          <w:delText>Similarly</w:delText>
        </w:r>
      </w:del>
      <w:ins w:id="13" w:author="Unknown Author" w:date="2023-05-21T13:02:09Z">
        <w:r>
          <w:rPr/>
          <w:t>In addition</w:t>
        </w:r>
      </w:ins>
      <w:r>
        <w:rPr/>
        <w:t xml:space="preserve">, he </w:t>
      </w:r>
      <w:ins w:id="14" w:author="Unknown Author" w:date="2023-05-21T13:00:06Z">
        <w:r>
          <w:rPr/>
          <w:t xml:space="preserve">was a major driver behind improving public education and was key in calming spirits on the national level after the Swiss civil war. </w:t>
        </w:r>
      </w:ins>
    </w:p>
    <w:p>
      <w:pPr>
        <w:pStyle w:val="Normal"/>
        <w:bidi w:val="0"/>
        <w:jc w:val="left"/>
        <w:rPr/>
      </w:pPr>
      <w:del w:id="15" w:author="Unknown Author" w:date="2023-05-21T13:14:34Z">
        <w:r>
          <w:rPr/>
          <w:delText xml:space="preserve">was key in building political support for the Gotthard tunnel project, which would eventually provide a fast and efficient connection between northern and southern Europe through the hart of the Swiss alps. </w:delText>
        </w:r>
      </w:del>
    </w:p>
    <w:p>
      <w:pPr>
        <w:pStyle w:val="Normal"/>
        <w:bidi w:val="0"/>
        <w:jc w:val="left"/>
        <w:rPr/>
      </w:pPr>
      <w:r>
        <w:rPr/>
      </w:r>
    </w:p>
    <w:p>
      <w:pPr>
        <w:pStyle w:val="Normal"/>
        <w:bidi w:val="0"/>
        <w:jc w:val="left"/>
        <w:rPr/>
      </w:pPr>
      <w:r>
        <w:rPr/>
        <w:t xml:space="preserve">Nevertheless, Franscini is far from famous in Switzerland. If he his remembered, then primarily as a paragon for a man who spent his life in public service at the expense of personal gains (his epitaph reads: “he was born poor, he lived poor, he died poor”). Some might lament the fact that the man who spent so much of his life forging a national identity, is not part of the collective memory of that nation. Yet, it is quite a fitting fate for someone like Franscini who believed that Swiss identity is based on institutions, not individuals. </w:t>
      </w:r>
    </w:p>
    <w:p>
      <w:pPr>
        <w:pStyle w:val="Normal"/>
        <w:bidi w:val="0"/>
        <w:jc w:val="left"/>
        <w:rPr/>
      </w:pPr>
      <w:r>
        <w:rPr/>
      </w:r>
    </w:p>
    <w:p>
      <w:pPr>
        <w:pStyle w:val="Normal"/>
        <w:bidi w:val="0"/>
        <w:jc w:val="left"/>
        <w:rPr>
          <w:b/>
          <w:b/>
          <w:bCs/>
        </w:rPr>
      </w:pPr>
      <w:r>
        <w:rPr>
          <w:b/>
          <w:bCs/>
        </w:rPr>
        <w:t xml:space="preserve">References </w:t>
      </w:r>
    </w:p>
    <w:p>
      <w:pPr>
        <w:pStyle w:val="Normal"/>
        <w:bidi w:val="0"/>
        <w:jc w:val="left"/>
        <w:rPr>
          <w:b w:val="false"/>
          <w:b w:val="false"/>
          <w:bCs w:val="false"/>
        </w:rPr>
      </w:pPr>
      <w:r>
        <w:rPr>
          <w:b w:val="false"/>
          <w:bCs w:val="false"/>
        </w:rPr>
        <w:t xml:space="preserve">The text is based on multiple historical and contemporary sources. The full list of references and a detailed attribution of the quotes used in this text can be found under the following list: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following publications contain more information about the life of Stefano Franscini:</w:t>
      </w:r>
    </w:p>
    <w:p>
      <w:pPr>
        <w:pStyle w:val="Normal"/>
        <w:numPr>
          <w:ilvl w:val="0"/>
          <w:numId w:val="1"/>
        </w:numPr>
        <w:bidi w:val="0"/>
        <w:jc w:val="left"/>
        <w:rPr>
          <w:b w:val="false"/>
          <w:b w:val="false"/>
          <w:bCs w:val="false"/>
        </w:rPr>
      </w:pPr>
      <w:r>
        <w:rPr>
          <w:b w:val="false"/>
          <w:bCs w:val="false"/>
        </w:rPr>
        <w:t>Raffaelo Ceschi (1995). Stefano Franscini. In: Erwin Jaeckle, Eduard Stäuble, Brigitte Schwarz (1995). I protagonisti. Cento ritratti da Guglielmo Tell a Friedrich Dürrenmatt. Armando Dadò Editore. P. 265-272.</w:t>
      </w:r>
    </w:p>
    <w:p>
      <w:pPr>
        <w:pStyle w:val="Normal"/>
        <w:numPr>
          <w:ilvl w:val="0"/>
          <w:numId w:val="1"/>
        </w:numPr>
        <w:bidi w:val="0"/>
        <w:jc w:val="left"/>
        <w:rPr>
          <w:b w:val="false"/>
          <w:b w:val="false"/>
          <w:bCs w:val="false"/>
        </w:rPr>
      </w:pPr>
      <w:r>
        <w:rPr>
          <w:b w:val="false"/>
          <w:bCs w:val="false"/>
        </w:rPr>
        <w:t>Raffaelo Ceschi, Marco Marcacci &amp; Fabrizio Mena (2007). Cronologia della vita die Stefano Franscini. In: Stefano Franscini (2007). Epistolario. Volume Primo (1817-1848). A Cura di Raffaelo Ceschi, Marco Marcacci &amp; Fabrizio Mena (2007). Edizioni dello Stato del Cantone Ticino. P. LV-LXXVII.</w:t>
      </w:r>
    </w:p>
    <w:p>
      <w:pPr>
        <w:pStyle w:val="Normal"/>
        <w:numPr>
          <w:ilvl w:val="0"/>
          <w:numId w:val="1"/>
        </w:numPr>
        <w:bidi w:val="0"/>
        <w:jc w:val="left"/>
        <w:rPr>
          <w:b w:val="false"/>
          <w:b w:val="false"/>
          <w:bCs w:val="false"/>
        </w:rPr>
      </w:pPr>
      <w:r>
        <w:rPr>
          <w:b w:val="false"/>
          <w:bCs w:val="false"/>
        </w:rPr>
        <w:t>Gianmarco Gaspari et al. (1996). L'itinerario intellettuale e civile di Stefano Franscini: atti del convegno, Centro seminariale Monte Verità, Ascona, 9 febbraio 1996.</w:t>
      </w:r>
    </w:p>
    <w:p>
      <w:pPr>
        <w:pStyle w:val="Normal"/>
        <w:numPr>
          <w:ilvl w:val="0"/>
          <w:numId w:val="1"/>
        </w:numPr>
        <w:bidi w:val="0"/>
        <w:jc w:val="left"/>
        <w:rPr>
          <w:b w:val="false"/>
          <w:b w:val="false"/>
          <w:bCs w:val="false"/>
        </w:rPr>
      </w:pPr>
      <w:r>
        <w:rPr>
          <w:b w:val="false"/>
          <w:bCs w:val="false"/>
        </w:rPr>
        <w:t>Emil Gfeller (1898). Stefano Franscini, ein Förderer der schweizerischen Statistik. Sonderdruck in: Zeitschrift für schweiz. Statistik, Jahrg. 34, 1898.</w:t>
      </w:r>
    </w:p>
    <w:p>
      <w:pPr>
        <w:pStyle w:val="Normal"/>
        <w:numPr>
          <w:ilvl w:val="0"/>
          <w:numId w:val="1"/>
        </w:numPr>
        <w:bidi w:val="0"/>
        <w:jc w:val="left"/>
        <w:rPr>
          <w:b w:val="false"/>
          <w:b w:val="false"/>
          <w:bCs w:val="false"/>
        </w:rPr>
      </w:pPr>
      <w:r>
        <w:rPr>
          <w:b w:val="false"/>
          <w:bCs w:val="false"/>
        </w:rPr>
        <w:t>Fabrizio Mena (2014). Il giornalismo di Franscini tra passione civile, divulgazione e statistica. In: Stefano Franscini (2014). Scritti giornalistici. 1824-1855. A cura die Fabrizio Mena. Edizioni dello Stato del Cantone Ticino. P. XI-XCIII.</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Infobox: A Peculiar Form of Government</w:t>
      </w:r>
    </w:p>
    <w:p>
      <w:pPr>
        <w:pStyle w:val="Normal"/>
        <w:bidi w:val="0"/>
        <w:jc w:val="left"/>
        <w:rPr/>
      </w:pPr>
      <w:r>
        <w:rPr/>
      </w:r>
    </w:p>
    <w:p>
      <w:pPr>
        <w:pStyle w:val="Normal"/>
        <w:bidi w:val="0"/>
        <w:jc w:val="left"/>
        <w:rPr/>
      </w:pPr>
      <w:r>
        <w:rPr/>
        <w:t>[Figure “First Federal Council”]</w:t>
      </w:r>
    </w:p>
    <w:p>
      <w:pPr>
        <w:pStyle w:val="Normal"/>
        <w:bidi w:val="0"/>
        <w:jc w:val="left"/>
        <w:rPr/>
      </w:pPr>
      <w:r>
        <w:rPr/>
      </w:r>
    </w:p>
    <w:p>
      <w:pPr>
        <w:pStyle w:val="Normal"/>
        <w:bidi w:val="0"/>
        <w:jc w:val="left"/>
        <w:rPr/>
      </w:pPr>
      <w:r>
        <w:rPr/>
        <w:t xml:space="preserve">In part, Franscini’s difficulties to get more support stemmed from a peculiar aspect of Switzerland’s political system. Since its inception, the country is governed by seven equally powerful ministers. The president of the country is selected from among these seven, but only serves for a year as </w:t>
      </w:r>
      <w:ins w:id="16" w:author="Unknown Author" w:date="2023-05-25T12:34:02Z">
        <w:r>
          <w:rPr/>
          <w:t>the</w:t>
        </w:r>
      </w:ins>
      <w:del w:id="17" w:author="Unknown Author" w:date="2023-05-25T12:34:02Z">
        <w:r>
          <w:rPr/>
          <w:delText>a</w:delText>
        </w:r>
      </w:del>
      <w:r>
        <w:rPr/>
        <w:t xml:space="preserve"> “primus inter pares”, as the first among equals. As such, no member of the government, not even the president, can overrule the others, and decisions – even those pertaining to a particular department – can only been made by majority vote. As Franscini’s colleagues showed far less enthusiasm for statistical work than he himself, Franscini often struggled to gain a majority for his propositions. </w:t>
      </w:r>
    </w:p>
    <w:p>
      <w:pPr>
        <w:pStyle w:val="Normal"/>
        <w:bidi w:val="0"/>
        <w:jc w:val="left"/>
        <w:rPr/>
      </w:pPr>
      <w:r>
        <w:rPr/>
      </w:r>
    </w:p>
    <w:p>
      <w:pPr>
        <w:pStyle w:val="Normal"/>
        <w:bidi w:val="0"/>
        <w:jc w:val="left"/>
        <w:rPr/>
      </w:pPr>
      <w:r>
        <w:rPr/>
        <w:t xml:space="preserve">Franscini was also embattled outside the Federal Council. In 1854, he was even at risk of being removed from government altogether, as he had lost his seat in the national parliament as a representative of the canton of Ticino. However, </w:t>
      </w:r>
      <w:del w:id="18" w:author="Unknown Author" w:date="2023-05-25T12:34:32Z">
        <w:r>
          <w:rPr/>
          <w:delText>as</w:delText>
        </w:r>
      </w:del>
      <w:ins w:id="19" w:author="Unknown Author" w:date="2023-05-25T12:34:32Z">
        <w:r>
          <w:rPr/>
          <w:t>since</w:t>
        </w:r>
      </w:ins>
      <w:r>
        <w:rPr/>
        <w:t xml:space="preserve"> the canton of the Schaffhausen had not yet elected its representatives, Franscini’s party quickly nominated him as a candidate. So it happened that the Italian speaking Franscini from the southern-most canton of Switzerland became a representative of the country’s northern-most canton with an exclusively German-speaking population</w:t>
      </w:r>
      <w:r>
        <w:rPr>
          <w:rStyle w:val="FootnoteAnchor"/>
        </w:rPr>
        <w:footnoteReference w:id="34"/>
      </w:r>
      <w:r>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Figures </w:t>
      </w:r>
    </w:p>
    <w:p>
      <w:pPr>
        <w:pStyle w:val="Normal"/>
        <w:bidi w:val="0"/>
        <w:jc w:val="left"/>
        <w:rPr>
          <w:b w:val="false"/>
          <w:b w:val="false"/>
          <w:bCs w:val="false"/>
        </w:rPr>
      </w:pPr>
      <w:r>
        <w:rPr>
          <w:b w:val="false"/>
          <w:bCs w:val="false"/>
        </w:rPr>
      </w:r>
    </w:p>
    <w:tbl>
      <w:tblPr>
        <w:tblW w:w="5000" w:type="pct"/>
        <w:jc w:val="left"/>
        <w:tblInd w:w="0" w:type="dxa"/>
        <w:tblLayout w:type="fixed"/>
        <w:tblCellMar>
          <w:top w:w="0" w:type="dxa"/>
          <w:left w:w="0" w:type="dxa"/>
          <w:bottom w:w="0" w:type="dxa"/>
          <w:right w:w="0" w:type="dxa"/>
        </w:tblCellMar>
      </w:tblPr>
      <w:tblGrid>
        <w:gridCol w:w="2421"/>
        <w:gridCol w:w="4004"/>
        <w:gridCol w:w="3213"/>
      </w:tblGrid>
      <w:tr>
        <w:trPr/>
        <w:tc>
          <w:tcPr>
            <w:tcW w:w="2421" w:type="dxa"/>
            <w:tcBorders/>
          </w:tcPr>
          <w:p>
            <w:pPr>
              <w:pStyle w:val="TableContents"/>
              <w:widowControl w:val="false"/>
              <w:rPr>
                <w:b/>
                <w:b/>
                <w:bCs/>
              </w:rPr>
            </w:pPr>
            <w:r>
              <w:rPr>
                <w:b/>
                <w:bCs/>
              </w:rPr>
              <w:t>Filename</w:t>
            </w:r>
          </w:p>
        </w:tc>
        <w:tc>
          <w:tcPr>
            <w:tcW w:w="4004" w:type="dxa"/>
            <w:tcBorders/>
          </w:tcPr>
          <w:p>
            <w:pPr>
              <w:pStyle w:val="TableContents"/>
              <w:widowControl w:val="false"/>
              <w:rPr>
                <w:b/>
                <w:b/>
                <w:bCs/>
              </w:rPr>
            </w:pPr>
            <w:r>
              <w:rPr>
                <w:b/>
                <w:bCs/>
              </w:rPr>
              <w:t>Legend</w:t>
            </w:r>
          </w:p>
        </w:tc>
        <w:tc>
          <w:tcPr>
            <w:tcW w:w="3213" w:type="dxa"/>
            <w:tcBorders/>
          </w:tcPr>
          <w:p>
            <w:pPr>
              <w:pStyle w:val="TableContents"/>
              <w:widowControl w:val="false"/>
              <w:rPr>
                <w:b/>
                <w:b/>
                <w:bCs/>
              </w:rPr>
            </w:pPr>
            <w:r>
              <w:rPr>
                <w:b/>
                <w:bCs/>
              </w:rPr>
              <w:t>Source</w:t>
            </w:r>
          </w:p>
        </w:tc>
      </w:tr>
      <w:tr>
        <w:trPr/>
        <w:tc>
          <w:tcPr>
            <w:tcW w:w="2421" w:type="dxa"/>
            <w:tcBorders/>
          </w:tcPr>
          <w:p>
            <w:pPr>
              <w:pStyle w:val="TableContents"/>
              <w:widowControl w:val="false"/>
              <w:rPr/>
            </w:pPr>
            <w:r>
              <w:rPr/>
              <w:t>FirstFederalCouncil.jpeg</w:t>
            </w:r>
          </w:p>
        </w:tc>
        <w:tc>
          <w:tcPr>
            <w:tcW w:w="4004" w:type="dxa"/>
            <w:tcBorders/>
          </w:tcPr>
          <w:p>
            <w:pPr>
              <w:pStyle w:val="TableContents"/>
              <w:widowControl w:val="false"/>
              <w:rPr/>
            </w:pPr>
            <w:r>
              <w:rPr/>
              <w:t>The first Swiss Federal Council, elected on November 16, 1848. Stefano Franscini is depicted on the bottom left.</w:t>
            </w:r>
          </w:p>
        </w:tc>
        <w:tc>
          <w:tcPr>
            <w:tcW w:w="3213" w:type="dxa"/>
            <w:tcBorders/>
          </w:tcPr>
          <w:p>
            <w:pPr>
              <w:pStyle w:val="TableContents"/>
              <w:widowControl w:val="false"/>
              <w:rPr/>
            </w:pPr>
            <w:r>
              <w:rPr/>
              <w:t xml:space="preserve">Wikimedia Commons, </w:t>
            </w:r>
            <w:r>
              <w:fldChar w:fldCharType="begin"/>
            </w:r>
            <w:r>
              <w:rPr>
                <w:rStyle w:val="InternetLink"/>
              </w:rPr>
              <w:instrText xml:space="preserve"> HYPERLINK "https://en.wikipedia.org/wiki/Stefano_Franscini" \l "/media/File:Erster_Bundesrat.jpg"</w:instrText>
            </w:r>
            <w:r>
              <w:rPr>
                <w:rStyle w:val="InternetLink"/>
              </w:rPr>
              <w:fldChar w:fldCharType="separate"/>
            </w:r>
            <w:r>
              <w:rPr>
                <w:rStyle w:val="InternetLink"/>
              </w:rPr>
              <w:t>https://en.wikipedia.org/wiki/Stefano_Franscini#/media/File:Erster_Bundesrat.jpg</w:t>
            </w:r>
            <w:r>
              <w:rPr>
                <w:rStyle w:val="InternetLink"/>
              </w:rPr>
              <w:fldChar w:fldCharType="end"/>
            </w:r>
          </w:p>
        </w:tc>
      </w:tr>
      <w:tr>
        <w:trPr/>
        <w:tc>
          <w:tcPr>
            <w:tcW w:w="2421" w:type="dxa"/>
            <w:tcBorders/>
          </w:tcPr>
          <w:p>
            <w:pPr>
              <w:pStyle w:val="TableContents"/>
              <w:widowControl w:val="false"/>
              <w:rPr/>
            </w:pPr>
            <w:r>
              <w:rPr/>
              <w:t>StefanoFranscini1840.tif</w:t>
            </w:r>
          </w:p>
        </w:tc>
        <w:tc>
          <w:tcPr>
            <w:tcW w:w="4004" w:type="dxa"/>
            <w:tcBorders/>
          </w:tcPr>
          <w:p>
            <w:pPr>
              <w:pStyle w:val="TableContents"/>
              <w:widowControl w:val="false"/>
              <w:rPr/>
            </w:pPr>
            <w:r>
              <w:rPr/>
              <w:t>Portrait of Stefano Franscini, ca. 1840, during his time as a member of government of the canton of Ticino.</w:t>
            </w:r>
          </w:p>
        </w:tc>
        <w:tc>
          <w:tcPr>
            <w:tcW w:w="3213" w:type="dxa"/>
            <w:tcBorders/>
          </w:tcPr>
          <w:p>
            <w:pPr>
              <w:pStyle w:val="TableContents"/>
              <w:widowControl w:val="false"/>
              <w:rPr/>
            </w:pPr>
            <w:r>
              <w:rPr/>
              <w:t xml:space="preserve">ETH-Bibliothek Zurich, Image Archive, </w:t>
            </w:r>
            <w:hyperlink r:id="rId2" w:tgtFrame="_blank">
              <w:r>
                <w:rPr>
                  <w:rStyle w:val="InternetLink"/>
                </w:rPr>
                <w:t>http://doi.org/10.3932/ethz-a-000105864</w:t>
              </w:r>
            </w:hyperlink>
          </w:p>
        </w:tc>
      </w:tr>
      <w:tr>
        <w:trPr/>
        <w:tc>
          <w:tcPr>
            <w:tcW w:w="2421" w:type="dxa"/>
            <w:tcBorders/>
          </w:tcPr>
          <w:p>
            <w:pPr>
              <w:pStyle w:val="TableContents"/>
              <w:widowControl w:val="false"/>
              <w:rPr/>
            </w:pPr>
            <w:r>
              <w:rPr/>
              <w:t>StefanoFranscini1850.tif</w:t>
            </w:r>
          </w:p>
        </w:tc>
        <w:tc>
          <w:tcPr>
            <w:tcW w:w="4004" w:type="dxa"/>
            <w:tcBorders/>
          </w:tcPr>
          <w:p>
            <w:pPr>
              <w:pStyle w:val="TableContents"/>
              <w:widowControl w:val="false"/>
              <w:rPr/>
            </w:pPr>
            <w:r>
              <w:rPr/>
              <w:t>Portrait of Stefano Franscini, ca. 1850.</w:t>
            </w:r>
          </w:p>
        </w:tc>
        <w:tc>
          <w:tcPr>
            <w:tcW w:w="3213" w:type="dxa"/>
            <w:tcBorders/>
          </w:tcPr>
          <w:p>
            <w:pPr>
              <w:pStyle w:val="TableContents"/>
              <w:widowControl w:val="false"/>
              <w:rPr/>
            </w:pPr>
            <w:r>
              <w:rPr/>
              <w:t xml:space="preserve">ETH-Bibliothek Zurich, Image Archive, </w:t>
            </w:r>
            <w:hyperlink r:id="rId3" w:tgtFrame="_blank">
              <w:r>
                <w:rPr>
                  <w:rStyle w:val="InternetLink"/>
                </w:rPr>
                <w:t>http://doi.org/10.3932/ethz-a-000105864</w:t>
              </w:r>
            </w:hyperlink>
          </w:p>
          <w:p>
            <w:pPr>
              <w:pStyle w:val="TableContents"/>
              <w:widowControl w:val="false"/>
              <w:rPr/>
            </w:pPr>
            <w:r>
              <w:rPr/>
            </w:r>
          </w:p>
        </w:tc>
      </w:tr>
      <w:tr>
        <w:trPr/>
        <w:tc>
          <w:tcPr>
            <w:tcW w:w="2421" w:type="dxa"/>
            <w:tcBorders/>
          </w:tcPr>
          <w:p>
            <w:pPr>
              <w:pStyle w:val="TableContents"/>
              <w:widowControl w:val="false"/>
              <w:rPr/>
            </w:pPr>
            <w:r>
              <w:rPr/>
              <w:t>StefanoFranscini1852.jpg</w:t>
            </w:r>
          </w:p>
        </w:tc>
        <w:tc>
          <w:tcPr>
            <w:tcW w:w="4004" w:type="dxa"/>
            <w:tcBorders/>
          </w:tcPr>
          <w:p>
            <w:pPr>
              <w:pStyle w:val="TableContents"/>
              <w:widowControl w:val="false"/>
              <w:rPr/>
            </w:pPr>
            <w:r>
              <w:rPr/>
              <w:t>Portrait of Stefano Franscini, ca. 1852. At this point, Franscini had already been re-elected once and had markedly aged</w:t>
            </w:r>
          </w:p>
        </w:tc>
        <w:tc>
          <w:tcPr>
            <w:tcW w:w="3213" w:type="dxa"/>
            <w:tcBorders/>
          </w:tcPr>
          <w:p>
            <w:pPr>
              <w:pStyle w:val="TableContents"/>
              <w:widowControl w:val="false"/>
              <w:rPr/>
            </w:pPr>
            <w:r>
              <w:rPr/>
              <w:t>Fotografia Nessi de Côme, vers 1852 (Archivio di Stato del Cantone Ticino, Bellinzone, Fototeca/52.12).</w:t>
            </w:r>
          </w:p>
        </w:tc>
      </w:tr>
      <w:tr>
        <w:trPr/>
        <w:tc>
          <w:tcPr>
            <w:tcW w:w="2421" w:type="dxa"/>
            <w:tcBorders/>
          </w:tcPr>
          <w:p>
            <w:pPr>
              <w:pStyle w:val="TableContents"/>
              <w:widowControl w:val="false"/>
              <w:rPr/>
            </w:pPr>
            <w:r>
              <w:rPr/>
              <w:t>FransciniMonument.png</w:t>
            </w:r>
          </w:p>
        </w:tc>
        <w:tc>
          <w:tcPr>
            <w:tcW w:w="4004" w:type="dxa"/>
            <w:tcBorders/>
          </w:tcPr>
          <w:p>
            <w:pPr>
              <w:pStyle w:val="TableContents"/>
              <w:widowControl w:val="false"/>
              <w:rPr/>
            </w:pPr>
            <w:r>
              <w:rPr/>
              <w:t>Inauguration of the monument in honor of Stefano Franscini on the 13</w:t>
            </w:r>
            <w:r>
              <w:rPr>
                <w:vertAlign w:val="superscript"/>
              </w:rPr>
              <w:t>th</w:t>
            </w:r>
            <w:r>
              <w:rPr/>
              <w:t xml:space="preserve"> of September 1896 in Faido.</w:t>
            </w:r>
          </w:p>
        </w:tc>
        <w:tc>
          <w:tcPr>
            <w:tcW w:w="3213" w:type="dxa"/>
            <w:tcBorders/>
          </w:tcPr>
          <w:p>
            <w:pPr>
              <w:pStyle w:val="TableContents"/>
              <w:widowControl w:val="false"/>
              <w:rPr/>
            </w:pPr>
            <w:r>
              <w:rPr/>
              <w:t>Photograph by Giuseppe Pons, Pollegio (Archivio di Stato del Cantone Ticino, Bellinzone, Fondo Mario Jäggli, Cartella 23.4)</w:t>
            </w:r>
          </w:p>
        </w:tc>
      </w:tr>
      <w:tr>
        <w:trPr/>
        <w:tc>
          <w:tcPr>
            <w:tcW w:w="2421" w:type="dxa"/>
            <w:tcBorders/>
          </w:tcPr>
          <w:p>
            <w:pPr>
              <w:pStyle w:val="TableContents"/>
              <w:widowControl w:val="false"/>
              <w:rPr/>
            </w:pPr>
            <w:r>
              <w:rPr/>
              <w:t>GotthardStreetFaido.jpg</w:t>
            </w:r>
          </w:p>
        </w:tc>
        <w:tc>
          <w:tcPr>
            <w:tcW w:w="4004" w:type="dxa"/>
            <w:tcBorders/>
          </w:tcPr>
          <w:p>
            <w:pPr>
              <w:pStyle w:val="TableContents"/>
              <w:widowControl w:val="false"/>
              <w:rPr/>
            </w:pPr>
            <w:r>
              <w:rPr/>
              <w:t xml:space="preserve">The Gotthard street in the 1830ies at Faido, close to Stefano Franscini’s hometown. </w:t>
            </w:r>
            <w:del w:id="20" w:author="Unknown Author" w:date="2023-06-01T08:44:41Z">
              <w:r>
                <w:rPr/>
                <w:delText>Franscini strongly supported the construction of the Gotthard tunnel through the Alps during his time in office.</w:delText>
              </w:r>
            </w:del>
          </w:p>
        </w:tc>
        <w:tc>
          <w:tcPr>
            <w:tcW w:w="3213" w:type="dxa"/>
            <w:tcBorders/>
          </w:tcPr>
          <w:p>
            <w:pPr>
              <w:pStyle w:val="TableContents"/>
              <w:widowControl w:val="false"/>
              <w:rPr/>
            </w:pPr>
            <w:r>
              <w:rPr/>
              <w:t>M. K</w:t>
            </w:r>
            <w:r>
              <w:rPr>
                <w:rFonts w:eastAsia="Noto Serif CJK SC" w:cs="Lohit Devanagari"/>
                <w:color w:val="auto"/>
                <w:kern w:val="2"/>
                <w:sz w:val="24"/>
                <w:szCs w:val="24"/>
                <w:lang w:val="en-US" w:eastAsia="zh-CN" w:bidi="hi-IN"/>
              </w:rPr>
              <w:t>älin and J. Suter, Zürich, Heinrich Füssli,1833 (Zürich, Zentralbibliothek).</w:t>
            </w:r>
          </w:p>
        </w:tc>
      </w:tr>
      <w:tr>
        <w:trPr/>
        <w:tc>
          <w:tcPr>
            <w:tcW w:w="2421" w:type="dxa"/>
            <w:tcBorders/>
          </w:tcPr>
          <w:p>
            <w:pPr>
              <w:pStyle w:val="TableContents"/>
              <w:widowControl w:val="false"/>
              <w:rPr/>
            </w:pPr>
            <w:r>
              <w:rPr/>
              <w:t>SwitzerlandMap_NuovaStatistica.pdf</w:t>
            </w:r>
          </w:p>
        </w:tc>
        <w:tc>
          <w:tcPr>
            <w:tcW w:w="4004" w:type="dxa"/>
            <w:tcBorders/>
          </w:tcPr>
          <w:p>
            <w:pPr>
              <w:pStyle w:val="TableContents"/>
              <w:widowControl w:val="false"/>
              <w:rPr/>
            </w:pPr>
            <w:r>
              <w:rPr/>
              <w:t>A detailed map of the territory of Switzerland in 1847 that was published in Franscini’s second major statistical description of Switzerland, “Nuova Statistica della Svizzera”.</w:t>
            </w:r>
          </w:p>
        </w:tc>
        <w:tc>
          <w:tcPr>
            <w:tcW w:w="3213" w:type="dxa"/>
            <w:tcBorders/>
          </w:tcPr>
          <w:p>
            <w:pPr>
              <w:pStyle w:val="TableContents"/>
              <w:widowControl w:val="false"/>
              <w:rPr/>
            </w:pPr>
            <w:r>
              <w:rPr/>
              <w:t>Stefano Franscini (1847). Nuova Statistica della Svizzera. Tipografia della Svizzera Italiana.</w:t>
            </w:r>
          </w:p>
        </w:tc>
      </w:tr>
    </w:tbl>
    <w:p>
      <w:pPr>
        <w:pStyle w:val="Normal"/>
        <w:bidi w:val="0"/>
        <w:jc w:val="left"/>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Emil Gfeller (1898). Stefano Franscini, ein Förderer der schweizerischen Statistik. Sonderdruck in: "Zeitschrift für schweiz. Statistik", Jahrg. 34, 1898. P. 21-24.</w:t>
      </w:r>
    </w:p>
  </w:footnote>
  <w:footnote w:id="3">
    <w:p>
      <w:pPr>
        <w:pStyle w:val="Footnote"/>
        <w:rPr/>
      </w:pPr>
      <w:r>
        <w:rPr>
          <w:rStyle w:val="FootnoteCharacters"/>
        </w:rPr>
        <w:footnoteRef/>
      </w:r>
      <w:r>
        <w:rPr/>
        <w:tab/>
        <w:t>Ibid. P. 26-27.</w:t>
      </w:r>
    </w:p>
  </w:footnote>
  <w:footnote w:id="4">
    <w:p>
      <w:pPr>
        <w:pStyle w:val="Footnote"/>
        <w:rPr/>
      </w:pPr>
      <w:r>
        <w:rPr>
          <w:rStyle w:val="FootnoteCharacters"/>
        </w:rPr>
        <w:footnoteRef/>
      </w:r>
      <w:r>
        <w:rPr/>
        <w:tab/>
        <w:t>Gianmarco Gaspari (1996). Stefano Franscini nella Milano di Cattaneo. In: Gaspari et al. (1996). L'itinerario intellettuale e civile di Stefano Franscini: atti del convegno, Centro seminariale Monte Verità, Ascona, 9 febbraio 1996. P. 5-22.</w:t>
      </w:r>
    </w:p>
  </w:footnote>
  <w:footnote w:id="5">
    <w:p>
      <w:pPr>
        <w:pStyle w:val="Footnote"/>
        <w:rPr/>
      </w:pPr>
      <w:r>
        <w:rPr>
          <w:rStyle w:val="FootnoteCharacters"/>
        </w:rPr>
        <w:footnoteRef/>
      </w:r>
      <w:r>
        <w:rPr/>
        <w:tab/>
        <w:t>Emil Gfeller (1898). Stefano Franscini, ein Förderer der schweizerischen Statistik. Sonderdruck in: "Zeitschrift für schweiz. Statistik", Jahrg. 34, 1898. P. 36-37.</w:t>
      </w:r>
    </w:p>
  </w:footnote>
  <w:footnote w:id="6">
    <w:p>
      <w:pPr>
        <w:pStyle w:val="Footnote"/>
        <w:rPr/>
      </w:pPr>
      <w:r>
        <w:rPr>
          <w:rStyle w:val="FootnoteCharacters"/>
        </w:rPr>
        <w:footnoteRef/>
      </w:r>
      <w:r>
        <w:rPr/>
        <w:tab/>
        <w:t>Stefano Franscini (2007). Epistolario. Volume Primo (1817-1848). A Cura di Raffaelo Ceschi, Marco Marcacci &amp; Fabrizio Mena (2007). Edizioni dello Stato del Cantone Ticino. P. 51-52.</w:t>
      </w:r>
    </w:p>
  </w:footnote>
  <w:footnote w:id="7">
    <w:p>
      <w:pPr>
        <w:pStyle w:val="Footnote"/>
        <w:rPr/>
      </w:pPr>
      <w:r>
        <w:rPr>
          <w:rStyle w:val="FootnoteCharacters"/>
        </w:rPr>
        <w:footnoteRef/>
      </w:r>
      <w:r>
        <w:rPr/>
        <w:tab/>
        <w:t>Raffaelo Ceschi (1995). Stefano Franscini. In: Erwin Jaeckle, Eduard Stäuble, Brigitte Schwarz (1995). I protagonisti. Cento ritratti da Guglielmo Tell a Friedrich Dürrenmatt. Armando Dadò Editore. P. 268.</w:t>
      </w:r>
    </w:p>
  </w:footnote>
  <w:footnote w:id="8">
    <w:p>
      <w:pPr>
        <w:pStyle w:val="Footnote"/>
        <w:rPr/>
      </w:pPr>
      <w:r>
        <w:rPr>
          <w:rStyle w:val="FootnoteCharacters"/>
        </w:rPr>
        <w:footnoteRef/>
      </w:r>
      <w:r>
        <w:rPr/>
        <w:tab/>
        <w:t>Raffaelo Ceschi (1991). Franscini dall’utile al vero. In: Stefano Franscini (1827/1991). Statistica della Svizzera. A cura di Raffaelo Ceschi. Pag. XXI. Armando Dadò Editore.</w:t>
      </w:r>
    </w:p>
  </w:footnote>
  <w:footnote w:id="9">
    <w:p>
      <w:pPr>
        <w:pStyle w:val="Footnote"/>
        <w:rPr/>
      </w:pPr>
      <w:r>
        <w:rPr>
          <w:rStyle w:val="FootnoteCharacters"/>
        </w:rPr>
        <w:footnoteRef/>
      </w:r>
      <w:r>
        <w:rPr/>
        <w:tab/>
        <w:t>Raffaelo Ceschi (1995). Stefano Franscini. In: Erwin Jaeckle, Eduard Stäuble, Brigitte Schwarz (1995). I protagonisti. Cento ritratti da Guglielmo Tell a Friedrich Dürrenmatt. Pag 268. Armando Dadò Editore.»</w:t>
      </w:r>
    </w:p>
  </w:footnote>
  <w:footnote w:id="10">
    <w:p>
      <w:pPr>
        <w:pStyle w:val="Footnote"/>
        <w:rPr/>
      </w:pPr>
      <w:r>
        <w:rPr>
          <w:rStyle w:val="FootnoteCharacters"/>
        </w:rPr>
        <w:footnoteRef/>
      </w:r>
      <w:r>
        <w:rPr/>
        <w:tab/>
        <w:t>Emil Gfeller (1898). Stefano Franscini, ein Förderer der schweizerischen Statistik. Sonderdruck in: "Zeitschrift für schweiz. Statistik", Jahrg. 34, 1898. P. 36-37.</w:t>
      </w:r>
    </w:p>
  </w:footnote>
  <w:footnote w:id="11">
    <w:p>
      <w:pPr>
        <w:pStyle w:val="Footnote"/>
        <w:rPr/>
      </w:pPr>
      <w:r>
        <w:rPr>
          <w:rStyle w:val="FootnoteCharacters"/>
        </w:rPr>
        <w:footnoteRef/>
      </w:r>
      <w:r>
        <w:rPr/>
        <w:tab/>
        <w:t>Stefano Franscini (1827). Statistica della Svizzera. Guiseppe Ruggia e Comp.</w:t>
      </w:r>
    </w:p>
  </w:footnote>
  <w:footnote w:id="12">
    <w:p>
      <w:pPr>
        <w:pStyle w:val="Footnote"/>
        <w:rPr/>
      </w:pPr>
      <w:r>
        <w:rPr>
          <w:rStyle w:val="FootnoteCharacters"/>
        </w:rPr>
        <w:footnoteRef/>
      </w:r>
      <w:r>
        <w:rPr/>
        <w:tab/>
        <w:t>Raffaelo Ceschi (1991). Franscini dall’utile al vero. In: Stefano Franscini (1827/1991). Statistica della Svizzera. A cura di Raffaelo Ceschi. Armando Dadò Editore. P. XIII.</w:t>
      </w:r>
    </w:p>
  </w:footnote>
  <w:footnote w:id="13">
    <w:p>
      <w:pPr>
        <w:pStyle w:val="Footnote"/>
        <w:rPr/>
      </w:pPr>
      <w:r>
        <w:rPr>
          <w:rStyle w:val="FootnoteCharacters"/>
        </w:rPr>
        <w:footnoteRef/>
      </w:r>
      <w:r>
        <w:rPr/>
        <w:tab/>
        <w:t>Stefano Franscini (1847). Nuova Statistica della Svizzera. Tipografia della Svizzera Italiana. P. 562f.</w:t>
      </w:r>
    </w:p>
  </w:footnote>
  <w:footnote w:id="14">
    <w:p>
      <w:pPr>
        <w:pStyle w:val="Footnote"/>
        <w:rPr/>
      </w:pPr>
      <w:r>
        <w:rPr>
          <w:rStyle w:val="FootnoteCharacters"/>
        </w:rPr>
        <w:footnoteRef/>
      </w:r>
      <w:r>
        <w:rPr/>
        <w:tab/>
        <w:t>Stefano Franscini (1847). Nuova Statistica della Svizzera. Tipografia della Svizzera Italiana. P. 570.</w:t>
      </w:r>
    </w:p>
  </w:footnote>
  <w:footnote w:id="15">
    <w:p>
      <w:pPr>
        <w:pStyle w:val="Footnote"/>
        <w:rPr/>
      </w:pPr>
      <w:r>
        <w:rPr>
          <w:rStyle w:val="FootnoteCharacters"/>
        </w:rPr>
        <w:footnoteRef/>
      </w:r>
      <w:r>
        <w:rPr/>
        <w:tab/>
        <w:t>Christian Marazzi (1996). L’economia politica di Stefano Franscini. Gaspari et al. (1996). L'itinerario intellettuale e civile di Stefano Franscini: atti del convegno, Centro seminariale Monte Verità, Ascona, 9 febbraio 1996. P. 47.</w:t>
      </w:r>
    </w:p>
  </w:footnote>
  <w:footnote w:id="16">
    <w:p>
      <w:pPr>
        <w:pStyle w:val="Footnote"/>
        <w:rPr/>
      </w:pPr>
      <w:r>
        <w:rPr>
          <w:rStyle w:val="FootnoteCharacters"/>
        </w:rPr>
        <w:footnoteRef/>
      </w:r>
      <w:r>
        <w:rPr/>
        <w:tab/>
        <w:t>Francesca Sofia (1996). Identit</w:t>
      </w:r>
      <w:r>
        <w:rPr>
          <w:rFonts w:eastAsia="Noto Serif CJK SC" w:cs="Lohit Devanagari"/>
          <w:color w:val="auto"/>
          <w:kern w:val="2"/>
          <w:sz w:val="20"/>
          <w:szCs w:val="20"/>
          <w:lang w:val="en-US" w:eastAsia="zh-CN" w:bidi="hi-IN"/>
        </w:rPr>
        <w:t>à culturale e crescita economica nelle statistiche die Stefano Franscini</w:t>
      </w:r>
      <w:r>
        <w:rPr/>
        <w:t>. In: Gaspari et al. (1996). L'itinerario intellettuale e civile di Stefano Franscini: atti del convegno, Centro seminariale Monte Verità, Ascona, 9 febbraio 1996. P. 32.</w:t>
      </w:r>
    </w:p>
  </w:footnote>
  <w:footnote w:id="17">
    <w:p>
      <w:pPr>
        <w:pStyle w:val="Footnote"/>
        <w:rPr/>
      </w:pPr>
      <w:r>
        <w:rPr>
          <w:rStyle w:val="FootnoteCharacters"/>
        </w:rPr>
        <w:footnoteRef/>
      </w:r>
      <w:r>
        <w:rPr/>
        <w:tab/>
        <w:t>Stefano Franscini (2014). Scritti giornalistici. 1824-1855. A cura die Fabrizio Mena. Edizioni dello Stato del Cantone Ticino. P. 23.</w:t>
      </w:r>
    </w:p>
  </w:footnote>
  <w:footnote w:id="18">
    <w:p>
      <w:pPr>
        <w:pStyle w:val="Footnote"/>
        <w:rPr/>
      </w:pPr>
      <w:r>
        <w:rPr>
          <w:rStyle w:val="FootnoteCharacters"/>
        </w:rPr>
        <w:footnoteRef/>
      </w:r>
      <w:r>
        <w:rPr/>
        <w:tab/>
        <w:t>Ibid.</w:t>
      </w:r>
    </w:p>
  </w:footnote>
  <w:footnote w:id="19">
    <w:p>
      <w:pPr>
        <w:pStyle w:val="Footnote"/>
        <w:rPr/>
      </w:pPr>
      <w:r>
        <w:rPr>
          <w:rStyle w:val="FootnoteCharacters"/>
        </w:rPr>
        <w:footnoteRef/>
      </w:r>
      <w:r>
        <w:rPr/>
        <w:tab/>
        <w:t>Stefano Franscini (1827/1991). Statistica della Svizzera. A cura di Raffaelo Ceschi. Armando Dadò Editore. P. 4.</w:t>
      </w:r>
    </w:p>
  </w:footnote>
  <w:footnote w:id="20">
    <w:p>
      <w:pPr>
        <w:pStyle w:val="Footnote"/>
        <w:rPr/>
      </w:pPr>
      <w:r>
        <w:rPr>
          <w:rStyle w:val="FootnoteCharacters"/>
        </w:rPr>
        <w:footnoteRef/>
      </w:r>
      <w:r>
        <w:rPr/>
        <w:tab/>
        <w:t>Emil Gfeller (1898). Stefano Franscini, ein Förderer der schweizerischen Statistik. Sonderdruck in: "Zeitschrift für schweiz. Statistik", Jahrg. 34, 1898. P. 131.</w:t>
      </w:r>
    </w:p>
  </w:footnote>
  <w:footnote w:id="21">
    <w:p>
      <w:pPr>
        <w:pStyle w:val="Footnote"/>
        <w:rPr/>
      </w:pPr>
      <w:r>
        <w:rPr>
          <w:rStyle w:val="FootnoteCharacters"/>
        </w:rPr>
        <w:footnoteRef/>
      </w:r>
      <w:r>
        <w:rPr/>
        <w:tab/>
        <w:t>Ibid. P. 123-124.</w:t>
      </w:r>
    </w:p>
  </w:footnote>
  <w:footnote w:id="22">
    <w:p>
      <w:pPr>
        <w:pStyle w:val="Footnote"/>
        <w:rPr/>
      </w:pPr>
      <w:r>
        <w:rPr>
          <w:rStyle w:val="FootnoteCharacters"/>
        </w:rPr>
        <w:footnoteRef/>
      </w:r>
      <w:r>
        <w:rPr/>
        <w:tab/>
        <w:t>Ibid. P. 122, 126, 130.</w:t>
      </w:r>
    </w:p>
  </w:footnote>
  <w:footnote w:id="23">
    <w:p>
      <w:pPr>
        <w:pStyle w:val="Footnote"/>
        <w:rPr/>
      </w:pPr>
      <w:r>
        <w:rPr>
          <w:rStyle w:val="FootnoteCharacters"/>
        </w:rPr>
        <w:footnoteRef/>
      </w:r>
      <w:r>
        <w:rPr/>
        <w:tab/>
        <w:t>Ibid. P. 131ff.</w:t>
      </w:r>
    </w:p>
  </w:footnote>
  <w:footnote w:id="24">
    <w:p>
      <w:pPr>
        <w:pStyle w:val="Footnote"/>
        <w:rPr/>
      </w:pPr>
      <w:r>
        <w:rPr>
          <w:rStyle w:val="FootnoteCharacters"/>
        </w:rPr>
        <w:footnoteRef/>
      </w:r>
      <w:r>
        <w:rPr/>
        <w:tab/>
        <w:t>Ibid. P. 134f.</w:t>
      </w:r>
    </w:p>
  </w:footnote>
  <w:footnote w:id="25">
    <w:p>
      <w:pPr>
        <w:pStyle w:val="Footnote"/>
        <w:rPr/>
      </w:pPr>
      <w:r>
        <w:rPr>
          <w:rStyle w:val="FootnoteCharacters"/>
        </w:rPr>
        <w:footnoteRef/>
      </w:r>
      <w:r>
        <w:rPr/>
        <w:tab/>
        <w:t>Ibid. P. 149-153.</w:t>
      </w:r>
    </w:p>
  </w:footnote>
  <w:footnote w:id="26">
    <w:p>
      <w:pPr>
        <w:pStyle w:val="Footnote"/>
        <w:rPr/>
      </w:pPr>
      <w:r>
        <w:rPr>
          <w:rStyle w:val="FootnoteCharacters"/>
        </w:rPr>
        <w:footnoteRef/>
      </w:r>
      <w:r>
        <w:rPr/>
        <w:tab/>
        <w:t xml:space="preserve">Ibid. P. 140.  Schweizerisches Bundesblatt. XII. Jahrgang. Nr. 6. 11. Februar 1860.  </w:t>
      </w:r>
      <w:hyperlink r:id="rId1">
        <w:r>
          <w:rPr>
            <w:rStyle w:val="InternetLink"/>
            <w:b w:val="false"/>
            <w:i w:val="false"/>
            <w:strike w:val="false"/>
            <w:dstrike w:val="false"/>
            <w:outline w:val="false"/>
            <w:shadow w:val="false"/>
            <w:color w:val="auto"/>
            <w:spacing w:val="0"/>
            <w:kern w:val="2"/>
            <w:sz w:val="22"/>
            <w:u w:val="none"/>
            <w:em w:val="none"/>
          </w:rPr>
          <w:t>https://www.fedlex.admin.ch/eli/fga/1860/1_265__/de</w:t>
        </w:r>
      </w:hyperlink>
      <w:r>
        <w:rPr>
          <w:b w:val="false"/>
          <w:i w:val="false"/>
          <w:strike w:val="false"/>
          <w:dstrike w:val="false"/>
          <w:outline w:val="false"/>
          <w:shadow w:val="false"/>
          <w:color w:val="auto"/>
          <w:spacing w:val="0"/>
          <w:kern w:val="2"/>
          <w:sz w:val="22"/>
          <w:u w:val="none"/>
          <w:em w:val="none"/>
        </w:rPr>
        <w:t xml:space="preserve">. P. 272-273.  </w:t>
      </w:r>
    </w:p>
  </w:footnote>
  <w:footnote w:id="27">
    <w:p>
      <w:pPr>
        <w:pStyle w:val="Footnote"/>
        <w:rPr/>
      </w:pPr>
      <w:r>
        <w:rPr>
          <w:rStyle w:val="FootnoteCharacters"/>
        </w:rPr>
        <w:footnoteRef/>
      </w:r>
      <w:r>
        <w:rPr/>
        <w:tab/>
        <w:t xml:space="preserve">Schweizerisches Bundesblatt. VIII. Jahrgang. Nr. 22. 6. Mai 1856.  </w:t>
      </w:r>
      <w:hyperlink r:id="rId2">
        <w:r>
          <w:rPr>
            <w:rStyle w:val="InternetLink"/>
          </w:rPr>
          <w:t>https://www.fedlex.admin.ch/eli/fga/1856/1_473__/de</w:t>
        </w:r>
      </w:hyperlink>
      <w:r>
        <w:rPr/>
        <w:t>.</w:t>
      </w:r>
      <w:r>
        <w:rPr>
          <w:b w:val="false"/>
          <w:i w:val="false"/>
          <w:strike w:val="false"/>
          <w:dstrike w:val="false"/>
          <w:outline w:val="false"/>
          <w:shadow w:val="false"/>
          <w:color w:val="auto"/>
          <w:spacing w:val="0"/>
          <w:kern w:val="2"/>
          <w:sz w:val="22"/>
          <w:u w:val="none"/>
          <w:em w:val="none"/>
        </w:rPr>
        <w:t xml:space="preserve"> P. 497.  </w:t>
      </w:r>
    </w:p>
  </w:footnote>
  <w:footnote w:id="28">
    <w:p>
      <w:pPr>
        <w:pStyle w:val="Footnote"/>
        <w:rPr/>
      </w:pPr>
      <w:r>
        <w:rPr>
          <w:rStyle w:val="FootnoteCharacters"/>
        </w:rPr>
        <w:footnoteRef/>
      </w:r>
      <w:r>
        <w:rPr/>
        <w:tab/>
        <w:t>Emil Gfeller (1898). Stefano Franscini, ein Förderer der schweizerischen Statistik. Sonderdruck in: "Zeitschrift für schweiz. Statistik", Jahrg. 34, 1898. P. 141.</w:t>
      </w:r>
    </w:p>
  </w:footnote>
  <w:footnote w:id="29">
    <w:p>
      <w:pPr>
        <w:pStyle w:val="Footnote"/>
        <w:rPr/>
      </w:pPr>
      <w:r>
        <w:rPr>
          <w:rStyle w:val="FootnoteCharacters"/>
        </w:rPr>
        <w:footnoteRef/>
      </w:r>
      <w:r>
        <w:rPr/>
        <w:tab/>
        <w:t>Ibid. P. 155.</w:t>
      </w:r>
    </w:p>
  </w:footnote>
  <w:footnote w:id="30">
    <w:p>
      <w:pPr>
        <w:pStyle w:val="Footnote"/>
        <w:rPr/>
      </w:pPr>
      <w:r>
        <w:rPr>
          <w:rStyle w:val="FootnoteCharacters"/>
        </w:rPr>
        <w:footnoteRef/>
      </w:r>
      <w:r>
        <w:rPr/>
        <w:tab/>
        <w:t>Ibid. P. 156.</w:t>
      </w:r>
    </w:p>
  </w:footnote>
  <w:footnote w:id="31">
    <w:p>
      <w:pPr>
        <w:pStyle w:val="Footnote"/>
        <w:rPr/>
      </w:pPr>
      <w:r>
        <w:rPr>
          <w:rStyle w:val="FootnoteCharacters"/>
        </w:rPr>
        <w:footnoteRef/>
      </w:r>
      <w:r>
        <w:rPr/>
        <w:tab/>
        <w:t>Ibid. P. 91.</w:t>
      </w:r>
    </w:p>
  </w:footnote>
  <w:footnote w:id="32">
    <w:p>
      <w:pPr>
        <w:pStyle w:val="Footnote"/>
        <w:rPr/>
      </w:pPr>
      <w:r>
        <w:rPr>
          <w:rStyle w:val="FootnoteCharacters"/>
        </w:rPr>
        <w:footnoteRef/>
      </w:r>
      <w:r>
        <w:rPr/>
        <w:tab/>
        <w:t>Ibid. P. 91.</w:t>
      </w:r>
    </w:p>
  </w:footnote>
  <w:footnote w:id="33">
    <w:p>
      <w:pPr>
        <w:pStyle w:val="Footnote"/>
        <w:rPr/>
      </w:pPr>
      <w:r>
        <w:rPr>
          <w:rStyle w:val="FootnoteCharacters"/>
        </w:rPr>
        <w:footnoteRef/>
      </w:r>
      <w:r>
        <w:rPr/>
        <w:tab/>
        <w:t>Ibid. P. 118-119.</w:t>
      </w:r>
    </w:p>
  </w:footnote>
  <w:footnote w:id="34">
    <w:p>
      <w:pPr>
        <w:pStyle w:val="Footnote"/>
        <w:rPr/>
      </w:pPr>
      <w:r>
        <w:rPr>
          <w:rStyle w:val="FootnoteCharacters"/>
        </w:rPr>
        <w:footnoteRef/>
      </w:r>
      <w:r>
        <w:rPr/>
        <w:tab/>
        <w:t xml:space="preserve">Lukas Leuzinger (2014). Der unbekannte Schaffhauser Bundesrat. Napoleon’s Nightmare. </w:t>
      </w:r>
      <w:hyperlink r:id="rId3">
        <w:r>
          <w:rPr>
            <w:rStyle w:val="InternetLink"/>
          </w:rPr>
          <w:t>https://napoleonsnightmare.ch/2014/09/06/der-unbekannte-schaffhauser-bundesrat/</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trackRevisions/>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org/10.3932/ethz-a-000105864" TargetMode="External"/><Relationship Id="rId3" Type="http://schemas.openxmlformats.org/officeDocument/2006/relationships/hyperlink" Target="http://doi.org/10.3932/ethz-a-000105864"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fedlex.admin.ch/eli/fga/1860/1_265__/de" TargetMode="External"/><Relationship Id="rId2" Type="http://schemas.openxmlformats.org/officeDocument/2006/relationships/hyperlink" Target="https://www.fedlex.admin.ch/eli/fga/1856/1_473__/de" TargetMode="External"/><Relationship Id="rId3" Type="http://schemas.openxmlformats.org/officeDocument/2006/relationships/hyperlink" Target="https://napoleonsnightmare.ch/2014/09/06/der-unbekannte-schaffhauser-bundesrat/" TargetMode="External"/>
</Relationships>
</file>

<file path=docProps/app.xml><?xml version="1.0" encoding="utf-8"?>
<Properties xmlns="http://schemas.openxmlformats.org/officeDocument/2006/extended-properties" xmlns:vt="http://schemas.openxmlformats.org/officeDocument/2006/docPropsVTypes">
  <Template/>
  <TotalTime>5101</TotalTime>
  <Application>LibreOffice/7.3.7.2$Linux_X86_64 LibreOffice_project/30$Build-2</Application>
  <AppVersion>15.0000</AppVersion>
  <Pages>7</Pages>
  <Words>3565</Words>
  <Characters>20184</Characters>
  <CharactersWithSpaces>23691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2023-04-29T12:11:21Z</dcterms:created>
  <dc:creator/>
  <dc:description/>
  <dc:language>en-US</dc:language>
  <cp:lastModifiedBy/>
  <dcterms:modified xsi:type="dcterms:W3CDTF">2023-06-01T08:44:49Z</dcterms:modified>
  <cp:revision>267</cp:revision>
  <dc:subject/>
  <dc:title/>
</cp:coreProperties>
</file>

<file path=docProps/custom.xml><?xml version="1.0" encoding="utf-8"?>
<Properties xmlns="http://schemas.openxmlformats.org/officeDocument/2006/custom-properties" xmlns:vt="http://schemas.openxmlformats.org/officeDocument/2006/docPropsVTypes"/>
</file>